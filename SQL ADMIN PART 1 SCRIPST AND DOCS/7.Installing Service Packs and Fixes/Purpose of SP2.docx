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E82" w:rsidRPr="00167AAB" w:rsidRDefault="00707E82" w:rsidP="00707E82">
      <w:pPr>
        <w:rPr>
          <w:rFonts w:ascii="Times New Roman" w:hAnsi="Times New Roman" w:cs="Times New Roman"/>
          <w:sz w:val="24"/>
          <w:szCs w:val="24"/>
        </w:rPr>
      </w:pPr>
    </w:p>
    <w:p w:rsidR="00707E82" w:rsidRPr="00167AAB" w:rsidRDefault="00707E82" w:rsidP="00707E82">
      <w:pPr>
        <w:rPr>
          <w:rFonts w:ascii="Times New Roman" w:hAnsi="Times New Roman" w:cs="Times New Roman"/>
          <w:sz w:val="24"/>
          <w:szCs w:val="24"/>
        </w:rPr>
      </w:pPr>
      <w:r w:rsidRPr="00167AAB">
        <w:rPr>
          <w:rFonts w:ascii="Times New Roman" w:hAnsi="Times New Roman" w:cs="Times New Roman"/>
          <w:sz w:val="24"/>
          <w:szCs w:val="24"/>
        </w:rPr>
        <w:t>Purpose of SP2:</w:t>
      </w:r>
    </w:p>
    <w:p w:rsidR="00707E82" w:rsidRPr="00167AAB" w:rsidRDefault="00707E82" w:rsidP="00707E82">
      <w:pPr>
        <w:rPr>
          <w:rFonts w:ascii="Times New Roman" w:hAnsi="Times New Roman" w:cs="Times New Roman"/>
          <w:sz w:val="24"/>
          <w:szCs w:val="24"/>
        </w:rPr>
      </w:pPr>
      <w:r w:rsidRPr="00167AAB">
        <w:rPr>
          <w:rFonts w:ascii="Times New Roman" w:hAnsi="Times New Roman" w:cs="Times New Roman"/>
          <w:sz w:val="24"/>
          <w:szCs w:val="24"/>
        </w:rPr>
        <w:t xml:space="preserve">Service Packs that are released by Microsoft contain important fixes for </w:t>
      </w:r>
      <w:r w:rsidR="008F207E" w:rsidRPr="00167AAB">
        <w:rPr>
          <w:rFonts w:ascii="Times New Roman" w:hAnsi="Times New Roman" w:cs="Times New Roman"/>
          <w:sz w:val="24"/>
          <w:szCs w:val="24"/>
        </w:rPr>
        <w:t>the</w:t>
      </w:r>
      <w:r w:rsidRPr="00167AAB">
        <w:rPr>
          <w:rFonts w:ascii="Times New Roman" w:hAnsi="Times New Roman" w:cs="Times New Roman"/>
          <w:sz w:val="24"/>
          <w:szCs w:val="24"/>
        </w:rPr>
        <w:t xml:space="preserve"> product and are </w:t>
      </w:r>
      <w:r w:rsidR="00CD1F50" w:rsidRPr="00167AAB">
        <w:rPr>
          <w:rFonts w:ascii="Times New Roman" w:hAnsi="Times New Roman" w:cs="Times New Roman"/>
          <w:sz w:val="24"/>
          <w:szCs w:val="24"/>
        </w:rPr>
        <w:t>vigorously</w:t>
      </w:r>
      <w:r w:rsidRPr="00167AAB">
        <w:rPr>
          <w:rFonts w:ascii="Times New Roman" w:hAnsi="Times New Roman" w:cs="Times New Roman"/>
          <w:sz w:val="24"/>
          <w:szCs w:val="24"/>
        </w:rPr>
        <w:t xml:space="preserve"> tested before being </w:t>
      </w:r>
      <w:r w:rsidR="00CD1F50" w:rsidRPr="00167AAB">
        <w:rPr>
          <w:rFonts w:ascii="Times New Roman" w:hAnsi="Times New Roman" w:cs="Times New Roman"/>
          <w:sz w:val="24"/>
          <w:szCs w:val="24"/>
        </w:rPr>
        <w:t>release</w:t>
      </w:r>
      <w:r w:rsidR="00220EF9" w:rsidRPr="00167AAB">
        <w:rPr>
          <w:rFonts w:ascii="Times New Roman" w:hAnsi="Times New Roman" w:cs="Times New Roman"/>
          <w:sz w:val="24"/>
          <w:szCs w:val="24"/>
        </w:rPr>
        <w:t>d</w:t>
      </w:r>
      <w:r w:rsidRPr="00167AAB">
        <w:rPr>
          <w:rFonts w:ascii="Times New Roman" w:hAnsi="Times New Roman" w:cs="Times New Roman"/>
          <w:sz w:val="24"/>
          <w:szCs w:val="24"/>
        </w:rPr>
        <w:t xml:space="preserve"> to the public;</w:t>
      </w:r>
      <w:r w:rsidR="00220EF9" w:rsidRPr="00167AAB">
        <w:rPr>
          <w:rFonts w:ascii="Times New Roman" w:hAnsi="Times New Roman" w:cs="Times New Roman"/>
          <w:sz w:val="24"/>
          <w:szCs w:val="24"/>
        </w:rPr>
        <w:t xml:space="preserve"> </w:t>
      </w:r>
      <w:r w:rsidRPr="00167AAB">
        <w:rPr>
          <w:rFonts w:ascii="Times New Roman" w:hAnsi="Times New Roman" w:cs="Times New Roman"/>
          <w:sz w:val="24"/>
          <w:szCs w:val="24"/>
        </w:rPr>
        <w:t xml:space="preserve">so they’re pretty important to install. But, as </w:t>
      </w:r>
      <w:r w:rsidR="00CD1F50" w:rsidRPr="00167AAB">
        <w:rPr>
          <w:rFonts w:ascii="Times New Roman" w:hAnsi="Times New Roman" w:cs="Times New Roman"/>
          <w:sz w:val="24"/>
          <w:szCs w:val="24"/>
        </w:rPr>
        <w:t>always</w:t>
      </w:r>
      <w:r w:rsidRPr="00167AAB">
        <w:rPr>
          <w:rFonts w:ascii="Times New Roman" w:hAnsi="Times New Roman" w:cs="Times New Roman"/>
          <w:sz w:val="24"/>
          <w:szCs w:val="24"/>
        </w:rPr>
        <w:t xml:space="preserve">, </w:t>
      </w:r>
      <w:r w:rsidR="00CD1F50" w:rsidRPr="00167AAB">
        <w:rPr>
          <w:rFonts w:ascii="Times New Roman" w:hAnsi="Times New Roman" w:cs="Times New Roman"/>
          <w:sz w:val="24"/>
          <w:szCs w:val="24"/>
        </w:rPr>
        <w:t>I</w:t>
      </w:r>
      <w:r w:rsidRPr="00167AAB">
        <w:rPr>
          <w:rFonts w:ascii="Times New Roman" w:hAnsi="Times New Roman" w:cs="Times New Roman"/>
          <w:sz w:val="24"/>
          <w:szCs w:val="24"/>
        </w:rPr>
        <w:t xml:space="preserve"> highly recommend you apply them in a test server and test </w:t>
      </w:r>
      <w:r w:rsidR="00220EF9" w:rsidRPr="00167AAB">
        <w:rPr>
          <w:rFonts w:ascii="Times New Roman" w:hAnsi="Times New Roman" w:cs="Times New Roman"/>
          <w:sz w:val="24"/>
          <w:szCs w:val="24"/>
        </w:rPr>
        <w:t xml:space="preserve">them </w:t>
      </w:r>
      <w:r w:rsidR="00CD1F50" w:rsidRPr="00167AAB">
        <w:rPr>
          <w:rFonts w:ascii="Times New Roman" w:hAnsi="Times New Roman" w:cs="Times New Roman"/>
          <w:sz w:val="24"/>
          <w:szCs w:val="24"/>
        </w:rPr>
        <w:t>thoroughly</w:t>
      </w:r>
      <w:r w:rsidRPr="00167AAB">
        <w:rPr>
          <w:rFonts w:ascii="Times New Roman" w:hAnsi="Times New Roman" w:cs="Times New Roman"/>
          <w:sz w:val="24"/>
          <w:szCs w:val="24"/>
        </w:rPr>
        <w:t xml:space="preserve"> before </w:t>
      </w:r>
      <w:r w:rsidR="00CD1F50" w:rsidRPr="00167AAB">
        <w:rPr>
          <w:rFonts w:ascii="Times New Roman" w:hAnsi="Times New Roman" w:cs="Times New Roman"/>
          <w:sz w:val="24"/>
          <w:szCs w:val="24"/>
        </w:rPr>
        <w:t>applying to the production server.</w:t>
      </w:r>
    </w:p>
    <w:p w:rsidR="00707E82" w:rsidRPr="00167AAB" w:rsidRDefault="00707E82" w:rsidP="00707E82">
      <w:pPr>
        <w:rPr>
          <w:rFonts w:ascii="Times New Roman" w:hAnsi="Times New Roman" w:cs="Times New Roman"/>
          <w:sz w:val="24"/>
          <w:szCs w:val="24"/>
        </w:rPr>
      </w:pPr>
      <w:r w:rsidRPr="00167AAB">
        <w:rPr>
          <w:rFonts w:ascii="Times New Roman" w:hAnsi="Times New Roman" w:cs="Times New Roman"/>
          <w:sz w:val="24"/>
          <w:szCs w:val="24"/>
        </w:rPr>
        <w:t>--Determine the version and service pack of SQL Server</w:t>
      </w:r>
    </w:p>
    <w:p w:rsidR="00707E82" w:rsidRPr="00167AAB" w:rsidRDefault="00707E82" w:rsidP="00707E82">
      <w:pPr>
        <w:rPr>
          <w:rFonts w:ascii="Times New Roman" w:hAnsi="Times New Roman" w:cs="Times New Roman"/>
          <w:sz w:val="24"/>
          <w:szCs w:val="24"/>
        </w:rPr>
      </w:pPr>
      <w:r w:rsidRPr="00167AAB">
        <w:rPr>
          <w:rFonts w:ascii="Times New Roman" w:hAnsi="Times New Roman" w:cs="Times New Roman"/>
          <w:sz w:val="24"/>
          <w:szCs w:val="24"/>
        </w:rPr>
        <w:t>select @@version</w:t>
      </w:r>
    </w:p>
    <w:p w:rsidR="00707E82" w:rsidRPr="00167AAB" w:rsidRDefault="00707E82" w:rsidP="00707E82">
      <w:pPr>
        <w:rPr>
          <w:rFonts w:ascii="Times New Roman" w:hAnsi="Times New Roman" w:cs="Times New Roman"/>
          <w:sz w:val="24"/>
          <w:szCs w:val="24"/>
        </w:rPr>
      </w:pPr>
      <w:r w:rsidRPr="00167AAB">
        <w:rPr>
          <w:rFonts w:ascii="Times New Roman" w:hAnsi="Times New Roman" w:cs="Times New Roman"/>
          <w:sz w:val="24"/>
          <w:szCs w:val="24"/>
        </w:rPr>
        <w:t>http://www.microsoft.com/en-us/download/details.aspx?id=43340</w:t>
      </w:r>
    </w:p>
    <w:p w:rsidR="00707E82" w:rsidRPr="00167AAB" w:rsidRDefault="00707E82" w:rsidP="00707E82">
      <w:pPr>
        <w:rPr>
          <w:rFonts w:ascii="Times New Roman" w:hAnsi="Times New Roman" w:cs="Times New Roman"/>
          <w:sz w:val="24"/>
          <w:szCs w:val="24"/>
        </w:rPr>
      </w:pPr>
    </w:p>
    <w:p w:rsidR="00EA2D30" w:rsidRPr="00EA2D30" w:rsidRDefault="00EA2D30" w:rsidP="00EA2D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2D30">
        <w:rPr>
          <w:rFonts w:ascii="Times New Roman" w:eastAsia="Times New Roman" w:hAnsi="Times New Roman" w:cs="Times New Roman"/>
          <w:b/>
          <w:bCs/>
          <w:sz w:val="24"/>
          <w:szCs w:val="24"/>
        </w:rPr>
        <w:t>Quick summary:</w:t>
      </w:r>
    </w:p>
    <w:tbl>
      <w:tblPr>
        <w:tblW w:w="0" w:type="auto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90"/>
        <w:gridCol w:w="1426"/>
        <w:gridCol w:w="1486"/>
        <w:gridCol w:w="1486"/>
        <w:gridCol w:w="1606"/>
        <w:gridCol w:w="1486"/>
      </w:tblGrid>
      <w:tr w:rsidR="00EA2D30" w:rsidRPr="00EA2D30" w:rsidTr="00EA2D30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RTM</w:t>
            </w:r>
            <w:r w:rsidRPr="00EA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(no </w:t>
            </w: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</w:t>
            </w:r>
            <w:r w:rsidRPr="00EA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SP4 </w:t>
            </w:r>
          </w:p>
        </w:tc>
      </w:tr>
      <w:tr w:rsidR="00EA2D30" w:rsidRPr="00EA2D30" w:rsidTr="00EA2D30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6040" cy="87630"/>
                  <wp:effectExtent l="19050" t="0" r="0" b="0"/>
                  <wp:docPr id="1" name="Picture 1" descr="↓">
                    <a:hlinkClick xmlns:a="http://schemas.openxmlformats.org/drawingml/2006/main" r:id="rId4" tooltip="&quot;SQL 2014 deta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↓">
                            <a:hlinkClick r:id="rId4" tooltip="&quot;SQL 2014 deta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Server 2014</w:t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 codename </w:t>
            </w:r>
            <w:del w:id="0" w:author="Unknown">
              <w:r w:rsidRPr="00EA2D3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Hekaton</w:delText>
              </w:r>
            </w:del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ins w:id="1" w:author="Unknown">
              <w:r w:rsidRPr="00EA2D3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SQL14</w:t>
              </w:r>
            </w:ins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12.0.2000.8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A2D30" w:rsidRPr="00EA2D30" w:rsidTr="00EA2D30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6040" cy="87630"/>
                  <wp:effectExtent l="19050" t="0" r="0" b="0"/>
                  <wp:docPr id="2" name="Picture 2" descr="↓">
                    <a:hlinkClick xmlns:a="http://schemas.openxmlformats.org/drawingml/2006/main" r:id="rId6" tooltip="&quot;SQL 2012 deta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↓">
                            <a:hlinkClick r:id="rId6" tooltip="&quot;SQL 2012 deta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Server 2012</w:t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codename Denali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11.0.2100.60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11.0.3000.0</w:t>
              </w:r>
            </w:hyperlink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11.1.3000.0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11.0.5058.0</w:t>
              </w:r>
            </w:hyperlink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11.2.5058.0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A2D30" w:rsidRPr="00EA2D30" w:rsidTr="00EA2D30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6040" cy="87630"/>
                  <wp:effectExtent l="19050" t="0" r="0" b="0"/>
                  <wp:docPr id="3" name="Picture 3" descr="↓">
                    <a:hlinkClick xmlns:a="http://schemas.openxmlformats.org/drawingml/2006/main" r:id="rId9" tooltip="&quot;SQL 2008 R2 deta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↓">
                            <a:hlinkClick r:id="rId9" tooltip="&quot;SQL 2008 R2 deta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Server 2008 R2</w:t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codename Kilimanjaro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10.50.1600.1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10.50.2500.0</w:t>
              </w:r>
            </w:hyperlink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10.51.2500.0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10.50.4000.0</w:t>
              </w:r>
            </w:hyperlink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10.52.4000.0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10.50.6000.34</w:t>
              </w:r>
            </w:hyperlink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10.53.6000.34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A2D30" w:rsidRPr="00EA2D30" w:rsidTr="00EA2D30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6040" cy="87630"/>
                  <wp:effectExtent l="19050" t="0" r="0" b="0"/>
                  <wp:docPr id="4" name="Picture 4" descr="↓">
                    <a:hlinkClick xmlns:a="http://schemas.openxmlformats.org/drawingml/2006/main" r:id="rId13" tooltip="&quot;SQL 2008 deta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↓">
                            <a:hlinkClick r:id="rId13" tooltip="&quot;SQL 2008 deta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Server 2008</w:t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codename Katmai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10.0.1600.22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10.0.2531.0</w:t>
              </w:r>
            </w:hyperlink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10.1.2531.0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10.0.4000.0</w:t>
              </w:r>
            </w:hyperlink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10.2.4000.0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10.0.5500.0</w:t>
              </w:r>
            </w:hyperlink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10.3.5500.0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10.0.6000.29</w:t>
              </w:r>
            </w:hyperlink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10.4.6000.29</w:t>
            </w:r>
          </w:p>
        </w:tc>
      </w:tr>
      <w:tr w:rsidR="00EA2D30" w:rsidRPr="00EA2D30" w:rsidTr="00EA2D30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6040" cy="87630"/>
                  <wp:effectExtent l="19050" t="0" r="0" b="0"/>
                  <wp:docPr id="5" name="Picture 5" descr="↓">
                    <a:hlinkClick xmlns:a="http://schemas.openxmlformats.org/drawingml/2006/main" r:id="rId18" tooltip="&quot;SQL 2005 deta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↓">
                            <a:hlinkClick r:id="rId18" tooltip="&quot;SQL 2005 deta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Server 2005</w:t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codename Yukon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9.0.1399.06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9.0.2047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9.0.3042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9.0.4035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9.0.5000</w:t>
              </w:r>
            </w:hyperlink>
          </w:p>
        </w:tc>
      </w:tr>
      <w:tr w:rsidR="00EA2D30" w:rsidRPr="00EA2D30" w:rsidTr="00EA2D30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6040" cy="87630"/>
                  <wp:effectExtent l="19050" t="0" r="0" b="0"/>
                  <wp:docPr id="6" name="Picture 6" descr="↓">
                    <a:hlinkClick xmlns:a="http://schemas.openxmlformats.org/drawingml/2006/main" r:id="rId23" tooltip="&quot;SQL 2000 deta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↓">
                            <a:hlinkClick r:id="rId23" tooltip="&quot;SQL 2000 deta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Server 2000</w:t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 codename Shiloh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8.0.194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8.0.384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8.0.532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8.0.760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8.0.2039</w:t>
              </w:r>
            </w:hyperlink>
          </w:p>
        </w:tc>
      </w:tr>
      <w:tr w:rsidR="00EA2D30" w:rsidRPr="00EA2D30" w:rsidTr="00EA2D30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7A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66040" cy="87630"/>
                  <wp:effectExtent l="19050" t="0" r="0" b="0"/>
                  <wp:docPr id="7" name="Picture 7" descr="↓">
                    <a:hlinkClick xmlns:a="http://schemas.openxmlformats.org/drawingml/2006/main" r:id="rId28" tooltip="&quot;SQL 7.0 deta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↓">
                            <a:hlinkClick r:id="rId28" tooltip="&quot;SQL 7.0 deta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" cy="8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67A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Server 7.0</w:t>
            </w: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 codename Sphinx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D30">
              <w:rPr>
                <w:rFonts w:ascii="Times New Roman" w:eastAsia="Times New Roman" w:hAnsi="Times New Roman" w:cs="Times New Roman"/>
                <w:sz w:val="24"/>
                <w:szCs w:val="24"/>
              </w:rPr>
              <w:t>7.0.623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7.0.699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7.0.842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7.0.961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EA2D30" w:rsidRPr="00EA2D30" w:rsidRDefault="00EA2D30" w:rsidP="00EA2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tgtFrame="_blank" w:history="1">
              <w:r w:rsidRPr="00167A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7.0.1063</w:t>
              </w:r>
            </w:hyperlink>
          </w:p>
        </w:tc>
      </w:tr>
    </w:tbl>
    <w:p w:rsidR="00EA2D30" w:rsidRPr="00EA2D30" w:rsidRDefault="00EA2D30" w:rsidP="00EA2D30">
      <w:pPr>
        <w:spacing w:before="100" w:beforeAutospacing="1" w:after="100" w:afterAutospacing="1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</w:rPr>
      </w:pPr>
      <w:ins w:id="3" w:author="Unknown">
        <w:r w:rsidRPr="00EA2D30">
          <w:rPr>
            <w:rFonts w:ascii="Times New Roman" w:eastAsia="Times New Roman" w:hAnsi="Times New Roman" w:cs="Times New Roman"/>
            <w:sz w:val="24"/>
            <w:szCs w:val="24"/>
          </w:rPr>
          <w:t xml:space="preserve">All </w:t>
        </w:r>
        <w:proofErr w:type="spellStart"/>
        <w:r w:rsidRPr="00EA2D30">
          <w:rPr>
            <w:rFonts w:ascii="Times New Roman" w:eastAsia="Times New Roman" w:hAnsi="Times New Roman" w:cs="Times New Roman"/>
            <w:sz w:val="24"/>
            <w:szCs w:val="24"/>
          </w:rPr>
          <w:t>SQLServer</w:t>
        </w:r>
        <w:proofErr w:type="spellEnd"/>
        <w:r w:rsidRPr="00EA2D30">
          <w:rPr>
            <w:rFonts w:ascii="Times New Roman" w:eastAsia="Times New Roman" w:hAnsi="Times New Roman" w:cs="Times New Roman"/>
            <w:sz w:val="24"/>
            <w:szCs w:val="24"/>
          </w:rPr>
          <w:t xml:space="preserve"> service packs are cumulative, meaning that each new service pack contains all the fixes that are included with previous service packs and any new fixes.</w:t>
        </w:r>
      </w:ins>
    </w:p>
    <w:p w:rsidR="00707E82" w:rsidRPr="00167AAB" w:rsidRDefault="00707E82" w:rsidP="00707E82">
      <w:pPr>
        <w:rPr>
          <w:rFonts w:ascii="Times New Roman" w:hAnsi="Times New Roman" w:cs="Times New Roman"/>
          <w:sz w:val="24"/>
          <w:szCs w:val="24"/>
        </w:rPr>
      </w:pPr>
    </w:p>
    <w:p w:rsidR="00D867FA" w:rsidRPr="00167AAB" w:rsidRDefault="00167AAB">
      <w:pPr>
        <w:rPr>
          <w:rFonts w:ascii="Times New Roman" w:hAnsi="Times New Roman" w:cs="Times New Roman"/>
          <w:sz w:val="24"/>
          <w:szCs w:val="24"/>
        </w:rPr>
      </w:pPr>
    </w:p>
    <w:sectPr w:rsidR="00D867FA" w:rsidRPr="00167AAB" w:rsidSect="00C4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07E82"/>
    <w:rsid w:val="00167AAB"/>
    <w:rsid w:val="00220EF9"/>
    <w:rsid w:val="004F254D"/>
    <w:rsid w:val="00707E82"/>
    <w:rsid w:val="008F207E"/>
    <w:rsid w:val="00BD4B3B"/>
    <w:rsid w:val="00C43FFC"/>
    <w:rsid w:val="00CD1F50"/>
    <w:rsid w:val="00CE2888"/>
    <w:rsid w:val="00EA2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FFC"/>
  </w:style>
  <w:style w:type="paragraph" w:styleId="Heading2">
    <w:name w:val="heading 2"/>
    <w:basedOn w:val="Normal"/>
    <w:link w:val="Heading2Char"/>
    <w:uiPriority w:val="9"/>
    <w:qFormat/>
    <w:rsid w:val="00EA2D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D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x">
    <w:name w:val="x"/>
    <w:basedOn w:val="DefaultParagraphFont"/>
    <w:rsid w:val="00EA2D30"/>
  </w:style>
  <w:style w:type="character" w:styleId="Hyperlink">
    <w:name w:val="Hyperlink"/>
    <w:basedOn w:val="DefaultParagraphFont"/>
    <w:uiPriority w:val="99"/>
    <w:semiHidden/>
    <w:unhideWhenUsed/>
    <w:rsid w:val="00EA2D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2D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D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n-us/download/details.aspx?id=43340" TargetMode="External"/><Relationship Id="rId13" Type="http://schemas.openxmlformats.org/officeDocument/2006/relationships/hyperlink" Target="http://sqlserverbuilds.blogspot.com/#sql2008" TargetMode="External"/><Relationship Id="rId18" Type="http://schemas.openxmlformats.org/officeDocument/2006/relationships/hyperlink" Target="http://sqlserverbuilds.blogspot.com/#sql2005" TargetMode="External"/><Relationship Id="rId26" Type="http://schemas.openxmlformats.org/officeDocument/2006/relationships/hyperlink" Target="http://www.microsoft.com/downloads/details.aspx?familyid=90DCD52C-0488-4E46-AFBF-ACACE5369FA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icrosoft.com/downloads/details.aspx?FamilyId=ae7387c3-348c-4faa-8ae5-949fdfbe59c4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microsoft.com/en-us/download/details.aspx?id=35575" TargetMode="External"/><Relationship Id="rId12" Type="http://schemas.openxmlformats.org/officeDocument/2006/relationships/hyperlink" Target="http://www.microsoft.com/en-us/download/details.aspx?id=44271" TargetMode="External"/><Relationship Id="rId17" Type="http://schemas.openxmlformats.org/officeDocument/2006/relationships/hyperlink" Target="http://www.microsoft.com/en-us/download/details.aspx?id=44278" TargetMode="External"/><Relationship Id="rId25" Type="http://schemas.openxmlformats.org/officeDocument/2006/relationships/hyperlink" Target="http://www.microsoft.com/downloads/details.aspx?FamilyID=75672496-af8e-40dc-853e-ad2c9fe96882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microsoft.com/download/en/details.aspx?id=27594" TargetMode="External"/><Relationship Id="rId20" Type="http://schemas.openxmlformats.org/officeDocument/2006/relationships/hyperlink" Target="http://www.microsoft.com/downloads/details.aspx?FamilyId=d07219b2-1e23-49c8-8f0c-63fa18f26d3a" TargetMode="External"/><Relationship Id="rId29" Type="http://schemas.openxmlformats.org/officeDocument/2006/relationships/hyperlink" Target="http://www.microsoft.com/downloads/details.aspx?familyid=3884A944-3363-43CD-99E9-031A93C04413" TargetMode="External"/><Relationship Id="rId1" Type="http://schemas.openxmlformats.org/officeDocument/2006/relationships/styles" Target="styles.xml"/><Relationship Id="rId6" Type="http://schemas.openxmlformats.org/officeDocument/2006/relationships/hyperlink" Target="http://sqlserverbuilds.blogspot.com/#sql2012" TargetMode="External"/><Relationship Id="rId11" Type="http://schemas.openxmlformats.org/officeDocument/2006/relationships/hyperlink" Target="http://www.microsoft.com/en-us/download/details.aspx?id=30437" TargetMode="External"/><Relationship Id="rId24" Type="http://schemas.openxmlformats.org/officeDocument/2006/relationships/hyperlink" Target="http://www.microsoft.com/downloads/details.aspx?FamilyID=DFF43C50-51DF-4FE0-9717-DE41FB48556E" TargetMode="External"/><Relationship Id="rId32" Type="http://schemas.openxmlformats.org/officeDocument/2006/relationships/hyperlink" Target="http://www.microsoft.com/technet/prodtechnol/sql/70/downloads/default.mspx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microsoft.com/downloads/en/details.aspx?FamilyID=8FBFC1DE-D25E-4790-88B5-7DDA1F1D4E17" TargetMode="External"/><Relationship Id="rId23" Type="http://schemas.openxmlformats.org/officeDocument/2006/relationships/hyperlink" Target="http://sqlserverbuilds.blogspot.com/#sql2000" TargetMode="External"/><Relationship Id="rId28" Type="http://schemas.openxmlformats.org/officeDocument/2006/relationships/hyperlink" Target="http://sqlserverbuilds.blogspot.com/#sql7" TargetMode="External"/><Relationship Id="rId10" Type="http://schemas.openxmlformats.org/officeDocument/2006/relationships/hyperlink" Target="http://www.microsoft.com/en-us/download/details.aspx?id=26727" TargetMode="External"/><Relationship Id="rId19" Type="http://schemas.openxmlformats.org/officeDocument/2006/relationships/hyperlink" Target="http://www.microsoft.com/downloads/details.aspx?FamilyID=CB6C71EA-D649-47FF-9176-E7CAC58FD4BC" TargetMode="External"/><Relationship Id="rId31" Type="http://schemas.openxmlformats.org/officeDocument/2006/relationships/hyperlink" Target="http://www.microsoft.com/downloads/details.aspx?FamilyID=9c71f91c-a88f-4d31-9e8b-9fd63fbdbdcf" TargetMode="External"/><Relationship Id="rId4" Type="http://schemas.openxmlformats.org/officeDocument/2006/relationships/hyperlink" Target="http://sqlserverbuilds.blogspot.com/#sql2014" TargetMode="External"/><Relationship Id="rId9" Type="http://schemas.openxmlformats.org/officeDocument/2006/relationships/hyperlink" Target="http://sqlserverbuilds.blogspot.com/#sql2008r2" TargetMode="External"/><Relationship Id="rId14" Type="http://schemas.openxmlformats.org/officeDocument/2006/relationships/hyperlink" Target="http://www.microsoft.com/downloads/details.aspx?familyid=66AB3DBB-BF3E-4F46-9559-CCC6A4F9DC19" TargetMode="External"/><Relationship Id="rId22" Type="http://schemas.openxmlformats.org/officeDocument/2006/relationships/hyperlink" Target="http://www.microsoft.com/downloads/details.aspx?FamilyId=b953e84f-9307-405e-bceb-47bd345baece" TargetMode="External"/><Relationship Id="rId27" Type="http://schemas.openxmlformats.org/officeDocument/2006/relationships/hyperlink" Target="http://www.microsoft.com/downloads/details.aspx?FamilyId=8E2DFC8D-C20E-4446-99A9-B7F0213F8BC5" TargetMode="External"/><Relationship Id="rId30" Type="http://schemas.openxmlformats.org/officeDocument/2006/relationships/hyperlink" Target="http://www.microsoft.com/downloads/details.aspx?FamilyID=C4C935C7-4429-4172-9D54-C8A60927F3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2014-11-24T05:04:00Z</dcterms:created>
  <dcterms:modified xsi:type="dcterms:W3CDTF">2014-11-24T05:33:00Z</dcterms:modified>
</cp:coreProperties>
</file>